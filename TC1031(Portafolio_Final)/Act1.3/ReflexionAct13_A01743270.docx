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C564" w14:textId="77777777" w:rsidR="00D318A1" w:rsidDel="00D318A1" w:rsidRDefault="00D318A1" w:rsidP="00D318A1">
      <w:pPr>
        <w:rPr>
          <w:del w:id="0" w:author="Jesús Eduardo Escobar Meza" w:date="2024-09-18T11:36:00Z" w16du:dateUtc="2024-09-18T17:36:00Z"/>
          <w:lang w:val="es-MX"/>
        </w:rPr>
      </w:pPr>
    </w:p>
    <w:p w14:paraId="0F23F462" w14:textId="43D4E9D0" w:rsidR="00D318A1" w:rsidDel="00D318A1" w:rsidRDefault="00D318A1" w:rsidP="00D318A1">
      <w:pPr>
        <w:jc w:val="center"/>
        <w:rPr>
          <w:del w:id="1" w:author="Jesús Eduardo Escobar Meza" w:date="2024-09-18T11:36:00Z" w16du:dateUtc="2024-09-18T17:36:00Z"/>
          <w:lang w:val="es-MX"/>
        </w:rPr>
      </w:pPr>
      <w:r>
        <w:rPr>
          <w:noProof/>
        </w:rPr>
        <w:drawing>
          <wp:inline distT="0" distB="0" distL="0" distR="0" wp14:anchorId="24FA929D" wp14:editId="005CBCC5">
            <wp:extent cx="4160520" cy="1097280"/>
            <wp:effectExtent l="0" t="0" r="0" b="0"/>
            <wp:docPr id="963425067" name="Picture 1" descr="Tecnológico de Monterrey: pionero en aprendizaje y bienestar rem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de Monterrey: pionero en aprendizaje y bienestar rem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DD03" w14:textId="77777777" w:rsidR="00D318A1" w:rsidRPr="00C039BF" w:rsidRDefault="00D318A1" w:rsidP="00D318A1">
      <w:pPr>
        <w:jc w:val="center"/>
        <w:rPr>
          <w:ins w:id="2" w:author="Jesús Eduardo Escobar Meza" w:date="2024-09-18T11:37:00Z" w16du:dateUtc="2024-09-18T17:37:00Z"/>
          <w:rPrChange w:id="3" w:author="Jesús Eduardo Escobar Meza" w:date="2024-09-18T12:39:00Z" w16du:dateUtc="2024-09-18T18:39:00Z">
            <w:rPr>
              <w:ins w:id="4" w:author="Jesús Eduardo Escobar Meza" w:date="2024-09-18T11:37:00Z" w16du:dateUtc="2024-09-18T17:37:00Z"/>
              <w:lang w:val="es-MX"/>
            </w:rPr>
          </w:rPrChange>
        </w:rPr>
      </w:pPr>
    </w:p>
    <w:p w14:paraId="0CF5697F" w14:textId="38FB9377" w:rsidR="00D318A1" w:rsidRDefault="00D318A1" w:rsidP="00D318A1">
      <w:pPr>
        <w:jc w:val="center"/>
        <w:rPr>
          <w:ins w:id="5" w:author="Jesús Eduardo Escobar Meza" w:date="2024-09-19T13:34:00Z" w16du:dateUtc="2024-09-19T19:34:00Z"/>
          <w:lang w:val="es-MX"/>
        </w:rPr>
      </w:pPr>
      <w:ins w:id="6" w:author="Jesús Eduardo Escobar Meza" w:date="2024-09-18T11:36:00Z" w16du:dateUtc="2024-09-18T17:36:00Z">
        <w:r>
          <w:rPr>
            <w:lang w:val="es-MX"/>
          </w:rPr>
          <w:t xml:space="preserve">Jesús Eduardo Escobar Meza </w:t>
        </w:r>
      </w:ins>
      <w:ins w:id="7" w:author="Jesús Eduardo Escobar Meza" w:date="2024-09-18T11:37:00Z" w16du:dateUtc="2024-09-18T17:37:00Z">
        <w:r>
          <w:rPr>
            <w:lang w:val="es-MX"/>
          </w:rPr>
          <w:t>–</w:t>
        </w:r>
      </w:ins>
      <w:ins w:id="8" w:author="Jesús Eduardo Escobar Meza" w:date="2024-09-18T11:36:00Z" w16du:dateUtc="2024-09-18T17:36:00Z">
        <w:r>
          <w:rPr>
            <w:lang w:val="es-MX"/>
          </w:rPr>
          <w:t xml:space="preserve"> A</w:t>
        </w:r>
      </w:ins>
      <w:ins w:id="9" w:author="Jesús Eduardo Escobar Meza" w:date="2024-09-18T11:37:00Z" w16du:dateUtc="2024-09-18T17:37:00Z">
        <w:r>
          <w:rPr>
            <w:lang w:val="es-MX"/>
          </w:rPr>
          <w:t>01743270</w:t>
        </w:r>
      </w:ins>
    </w:p>
    <w:p w14:paraId="76B61C32" w14:textId="2ACC6317" w:rsidR="000368FF" w:rsidRDefault="000368FF" w:rsidP="00D318A1">
      <w:pPr>
        <w:jc w:val="center"/>
        <w:rPr>
          <w:ins w:id="10" w:author="Jesús Eduardo Escobar Meza" w:date="2024-09-19T13:34:00Z" w16du:dateUtc="2024-09-19T19:34:00Z"/>
          <w:lang w:val="es-MX"/>
        </w:rPr>
      </w:pPr>
      <w:ins w:id="11" w:author="Jesús Eduardo Escobar Meza" w:date="2024-09-19T13:34:00Z" w16du:dateUtc="2024-09-19T19:34:00Z">
        <w:r>
          <w:rPr>
            <w:lang w:val="es-MX"/>
          </w:rPr>
          <w:t>Equipo 5</w:t>
        </w:r>
      </w:ins>
    </w:p>
    <w:p w14:paraId="6DF2B751" w14:textId="62BBEA0F" w:rsidR="000368FF" w:rsidRPr="000368FF" w:rsidRDefault="000368FF" w:rsidP="000368FF">
      <w:pPr>
        <w:jc w:val="center"/>
        <w:rPr>
          <w:ins w:id="12" w:author="Jesús Eduardo Escobar Meza" w:date="2024-09-19T13:38:00Z"/>
          <w:lang w:val="es-MX"/>
          <w:rPrChange w:id="13" w:author="Jesús Eduardo Escobar Meza" w:date="2024-09-19T13:38:00Z" w16du:dateUtc="2024-09-19T19:38:00Z">
            <w:rPr>
              <w:ins w:id="14" w:author="Jesús Eduardo Escobar Meza" w:date="2024-09-19T13:38:00Z"/>
            </w:rPr>
          </w:rPrChange>
        </w:rPr>
      </w:pPr>
      <w:ins w:id="15" w:author="Jesús Eduardo Escobar Meza" w:date="2024-09-19T13:38:00Z">
        <w:r w:rsidRPr="000368FF">
          <w:rPr>
            <w:lang w:val="es-MX"/>
            <w:rPrChange w:id="16" w:author="Jesús Eduardo Escobar Meza" w:date="2024-09-19T13:38:00Z" w16du:dateUtc="2024-09-19T19:38:00Z">
              <w:rPr/>
            </w:rPrChange>
          </w:rPr>
          <w:t>Ángel Gabriel Camacho Pérez - A01743075</w:t>
        </w:r>
      </w:ins>
    </w:p>
    <w:p w14:paraId="136F8049" w14:textId="1E223403" w:rsidR="000368FF" w:rsidRPr="000368FF" w:rsidRDefault="000368FF" w:rsidP="000368FF">
      <w:pPr>
        <w:jc w:val="center"/>
        <w:rPr>
          <w:ins w:id="17" w:author="Jesús Eduardo Escobar Meza" w:date="2024-09-19T13:38:00Z"/>
          <w:lang w:val="es-MX"/>
          <w:rPrChange w:id="18" w:author="Jesús Eduardo Escobar Meza" w:date="2024-09-19T13:38:00Z" w16du:dateUtc="2024-09-19T19:38:00Z">
            <w:rPr>
              <w:ins w:id="19" w:author="Jesús Eduardo Escobar Meza" w:date="2024-09-19T13:38:00Z"/>
            </w:rPr>
          </w:rPrChange>
        </w:rPr>
      </w:pPr>
      <w:ins w:id="20" w:author="Jesús Eduardo Escobar Meza" w:date="2024-09-19T13:38:00Z">
        <w:r w:rsidRPr="000368FF">
          <w:rPr>
            <w:lang w:val="es-MX"/>
            <w:rPrChange w:id="21" w:author="Jesús Eduardo Escobar Meza" w:date="2024-09-19T13:38:00Z" w16du:dateUtc="2024-09-19T19:38:00Z">
              <w:rPr/>
            </w:rPrChange>
          </w:rPr>
          <w:t>Ana Paula Navarro Hernández - A01644875</w:t>
        </w:r>
      </w:ins>
    </w:p>
    <w:p w14:paraId="37992CB0" w14:textId="1972770C" w:rsidR="000368FF" w:rsidRPr="00AA7B4D" w:rsidRDefault="000368FF" w:rsidP="000368FF">
      <w:pPr>
        <w:jc w:val="center"/>
        <w:rPr>
          <w:ins w:id="22" w:author="Jesús Eduardo Escobar Meza" w:date="2024-09-19T13:38:00Z"/>
          <w:lang w:val="es-MX"/>
          <w:rPrChange w:id="23" w:author="Jesús Eduardo Escobar Meza" w:date="2024-09-19T15:57:00Z" w16du:dateUtc="2024-09-19T21:57:00Z">
            <w:rPr>
              <w:ins w:id="24" w:author="Jesús Eduardo Escobar Meza" w:date="2024-09-19T13:38:00Z"/>
            </w:rPr>
          </w:rPrChange>
        </w:rPr>
      </w:pPr>
      <w:ins w:id="25" w:author="Jesús Eduardo Escobar Meza" w:date="2024-09-19T13:38:00Z">
        <w:r w:rsidRPr="000368FF">
          <w:rPr>
            <w:lang w:val="es-MX"/>
            <w:rPrChange w:id="26" w:author="Jesús Eduardo Escobar Meza" w:date="2024-09-19T13:39:00Z" w16du:dateUtc="2024-09-19T19:39:00Z">
              <w:rPr/>
            </w:rPrChange>
          </w:rPr>
          <w:t>Jesús Eduardo Escobar Meza - A01743270</w:t>
        </w:r>
      </w:ins>
    </w:p>
    <w:p w14:paraId="4520C758" w14:textId="77777777" w:rsidR="000368FF" w:rsidRDefault="000368FF" w:rsidP="00D318A1">
      <w:pPr>
        <w:jc w:val="center"/>
        <w:rPr>
          <w:ins w:id="27" w:author="Jesús Eduardo Escobar Meza" w:date="2024-09-18T11:37:00Z" w16du:dateUtc="2024-09-18T17:37:00Z"/>
          <w:lang w:val="es-MX"/>
        </w:rPr>
      </w:pPr>
    </w:p>
    <w:p w14:paraId="05055E93" w14:textId="01DC7B5F" w:rsidR="00D318A1" w:rsidRDefault="00D318A1" w:rsidP="00D318A1">
      <w:pPr>
        <w:jc w:val="center"/>
        <w:rPr>
          <w:ins w:id="28" w:author="Jesús Eduardo Escobar Meza" w:date="2024-09-18T11:37:00Z" w16du:dateUtc="2024-09-18T17:37:00Z"/>
          <w:lang w:val="es-MX"/>
        </w:rPr>
      </w:pPr>
      <w:ins w:id="29" w:author="Jesús Eduardo Escobar Meza" w:date="2024-09-18T11:37:00Z" w16du:dateUtc="2024-09-18T17:37:00Z">
        <w:r>
          <w:rPr>
            <w:lang w:val="es-MX"/>
          </w:rPr>
          <w:t>18 de septiembre de 2024</w:t>
        </w:r>
      </w:ins>
    </w:p>
    <w:p w14:paraId="2F142B02" w14:textId="77777777" w:rsidR="00D318A1" w:rsidRDefault="00D318A1">
      <w:pPr>
        <w:jc w:val="center"/>
        <w:rPr>
          <w:ins w:id="30" w:author="Jesús Eduardo Escobar Meza" w:date="2024-09-18T11:36:00Z" w16du:dateUtc="2024-09-18T17:36:00Z"/>
          <w:lang w:val="es-MX"/>
        </w:rPr>
        <w:pPrChange w:id="31" w:author="Jesús Eduardo Escobar Meza" w:date="2024-09-18T11:36:00Z" w16du:dateUtc="2024-09-18T17:36:00Z">
          <w:pPr/>
        </w:pPrChange>
      </w:pPr>
    </w:p>
    <w:p w14:paraId="4986FFEE" w14:textId="77777777" w:rsidR="00D318A1" w:rsidRDefault="00D318A1" w:rsidP="00D318A1">
      <w:pPr>
        <w:rPr>
          <w:ins w:id="32" w:author="Jesús Eduardo Escobar Meza" w:date="2024-09-19T12:54:00Z" w16du:dateUtc="2024-09-19T18:54:00Z"/>
          <w:lang w:val="es-MX"/>
        </w:rPr>
      </w:pPr>
    </w:p>
    <w:p w14:paraId="0CDC9904" w14:textId="77777777" w:rsidR="00860E4D" w:rsidRDefault="00860E4D" w:rsidP="00D318A1">
      <w:pPr>
        <w:rPr>
          <w:ins w:id="33" w:author="Jesús Eduardo Escobar Meza" w:date="2024-09-19T12:54:00Z" w16du:dateUtc="2024-09-19T18:54:00Z"/>
          <w:lang w:val="es-MX"/>
        </w:rPr>
      </w:pPr>
    </w:p>
    <w:p w14:paraId="17EB04F9" w14:textId="77777777" w:rsidR="00860E4D" w:rsidRDefault="00860E4D" w:rsidP="00D318A1">
      <w:pPr>
        <w:rPr>
          <w:ins w:id="34" w:author="Jesús Eduardo Escobar Meza" w:date="2024-09-19T12:54:00Z" w16du:dateUtc="2024-09-19T18:54:00Z"/>
          <w:lang w:val="es-MX"/>
        </w:rPr>
      </w:pPr>
    </w:p>
    <w:p w14:paraId="61C306E2" w14:textId="77777777" w:rsidR="00860E4D" w:rsidRDefault="00860E4D" w:rsidP="00D318A1">
      <w:pPr>
        <w:rPr>
          <w:ins w:id="35" w:author="Jesús Eduardo Escobar Meza" w:date="2024-09-19T12:54:00Z" w16du:dateUtc="2024-09-19T18:54:00Z"/>
          <w:lang w:val="es-MX"/>
        </w:rPr>
      </w:pPr>
    </w:p>
    <w:p w14:paraId="1E9F4976" w14:textId="77777777" w:rsidR="00860E4D" w:rsidRDefault="00860E4D" w:rsidP="00D318A1">
      <w:pPr>
        <w:rPr>
          <w:ins w:id="36" w:author="Jesús Eduardo Escobar Meza" w:date="2024-09-19T12:54:00Z" w16du:dateUtc="2024-09-19T18:54:00Z"/>
          <w:lang w:val="es-MX"/>
        </w:rPr>
      </w:pPr>
    </w:p>
    <w:p w14:paraId="5B3B607F" w14:textId="77777777" w:rsidR="00860E4D" w:rsidRDefault="00860E4D" w:rsidP="00D318A1">
      <w:pPr>
        <w:rPr>
          <w:ins w:id="37" w:author="Jesús Eduardo Escobar Meza" w:date="2024-09-19T12:54:00Z" w16du:dateUtc="2024-09-19T18:54:00Z"/>
          <w:lang w:val="es-MX"/>
        </w:rPr>
      </w:pPr>
    </w:p>
    <w:p w14:paraId="09D0EF4B" w14:textId="77777777" w:rsidR="00860E4D" w:rsidRDefault="00860E4D" w:rsidP="00D318A1">
      <w:pPr>
        <w:rPr>
          <w:ins w:id="38" w:author="Jesús Eduardo Escobar Meza" w:date="2024-09-19T12:54:00Z" w16du:dateUtc="2024-09-19T18:54:00Z"/>
          <w:lang w:val="es-MX"/>
        </w:rPr>
      </w:pPr>
    </w:p>
    <w:p w14:paraId="7F9E7C28" w14:textId="77777777" w:rsidR="00860E4D" w:rsidRDefault="00860E4D" w:rsidP="00D318A1">
      <w:pPr>
        <w:rPr>
          <w:ins w:id="39" w:author="Jesús Eduardo Escobar Meza" w:date="2024-09-19T12:54:00Z" w16du:dateUtc="2024-09-19T18:54:00Z"/>
          <w:lang w:val="es-MX"/>
        </w:rPr>
      </w:pPr>
    </w:p>
    <w:p w14:paraId="04E06938" w14:textId="77777777" w:rsidR="00860E4D" w:rsidRDefault="00860E4D" w:rsidP="00D318A1">
      <w:pPr>
        <w:rPr>
          <w:ins w:id="40" w:author="Jesús Eduardo Escobar Meza" w:date="2024-09-19T12:54:00Z" w16du:dateUtc="2024-09-19T18:54:00Z"/>
          <w:lang w:val="es-MX"/>
        </w:rPr>
      </w:pPr>
    </w:p>
    <w:p w14:paraId="7A278214" w14:textId="77777777" w:rsidR="00860E4D" w:rsidRDefault="00860E4D" w:rsidP="00D318A1">
      <w:pPr>
        <w:rPr>
          <w:ins w:id="41" w:author="Jesús Eduardo Escobar Meza" w:date="2024-09-19T12:54:00Z" w16du:dateUtc="2024-09-19T18:54:00Z"/>
          <w:lang w:val="es-MX"/>
        </w:rPr>
      </w:pPr>
    </w:p>
    <w:p w14:paraId="681B637E" w14:textId="77777777" w:rsidR="00860E4D" w:rsidRDefault="00860E4D" w:rsidP="00D318A1">
      <w:pPr>
        <w:rPr>
          <w:ins w:id="42" w:author="Jesús Eduardo Escobar Meza" w:date="2024-09-19T13:39:00Z" w16du:dateUtc="2024-09-19T19:39:00Z"/>
          <w:lang w:val="es-MX"/>
        </w:rPr>
      </w:pPr>
    </w:p>
    <w:p w14:paraId="5B6D11DD" w14:textId="77777777" w:rsidR="000368FF" w:rsidRDefault="000368FF" w:rsidP="00D318A1">
      <w:pPr>
        <w:rPr>
          <w:ins w:id="43" w:author="Jesús Eduardo Escobar Meza" w:date="2024-09-19T12:54:00Z" w16du:dateUtc="2024-09-19T18:54:00Z"/>
          <w:lang w:val="es-MX"/>
        </w:rPr>
      </w:pPr>
    </w:p>
    <w:p w14:paraId="068B661B" w14:textId="77777777" w:rsidR="00860E4D" w:rsidRDefault="00860E4D" w:rsidP="00D318A1">
      <w:pPr>
        <w:rPr>
          <w:ins w:id="44" w:author="Jesús Eduardo Escobar Meza" w:date="2024-09-19T12:54:00Z" w16du:dateUtc="2024-09-19T18:54:00Z"/>
          <w:lang w:val="es-MX"/>
        </w:rPr>
      </w:pPr>
    </w:p>
    <w:p w14:paraId="24BEC674" w14:textId="77777777" w:rsidR="00860E4D" w:rsidRDefault="00860E4D" w:rsidP="00D318A1">
      <w:pPr>
        <w:rPr>
          <w:ins w:id="45" w:author="Jesús Eduardo Escobar Meza" w:date="2024-09-19T12:54:00Z" w16du:dateUtc="2024-09-19T18:54:00Z"/>
          <w:lang w:val="es-MX"/>
        </w:rPr>
      </w:pPr>
    </w:p>
    <w:p w14:paraId="131FB5CC" w14:textId="77777777" w:rsidR="00860E4D" w:rsidRDefault="00860E4D" w:rsidP="00D318A1">
      <w:pPr>
        <w:rPr>
          <w:ins w:id="46" w:author="Jesús Eduardo Escobar Meza" w:date="2024-09-19T12:54:00Z" w16du:dateUtc="2024-09-19T18:54:00Z"/>
          <w:lang w:val="es-MX"/>
        </w:rPr>
      </w:pPr>
    </w:p>
    <w:p w14:paraId="57303D00" w14:textId="77777777" w:rsidR="00860E4D" w:rsidRDefault="00860E4D" w:rsidP="00D318A1">
      <w:pPr>
        <w:rPr>
          <w:lang w:val="es-MX"/>
        </w:rPr>
      </w:pPr>
    </w:p>
    <w:p w14:paraId="553E2A65" w14:textId="77D3EC36" w:rsidR="00D318A1" w:rsidRDefault="0054548E" w:rsidP="00D318A1">
      <w:pPr>
        <w:rPr>
          <w:ins w:id="47" w:author="Jesús Eduardo Escobar Meza" w:date="2024-09-19T11:54:00Z" w16du:dateUtc="2024-09-19T17:54:00Z"/>
          <w:lang w:val="es-MX"/>
        </w:rPr>
      </w:pPr>
      <w:ins w:id="48" w:author="Jesús Eduardo Escobar Meza" w:date="2024-09-19T11:10:00Z" w16du:dateUtc="2024-09-19T17:10:00Z">
        <w:r>
          <w:rPr>
            <w:lang w:val="es-MX"/>
          </w:rPr>
          <w:lastRenderedPageBreak/>
          <w:t>Código</w:t>
        </w:r>
      </w:ins>
    </w:p>
    <w:p w14:paraId="3AB258DE" w14:textId="6E4D43A5" w:rsidR="0076172E" w:rsidRDefault="0076172E" w:rsidP="00D318A1">
      <w:pPr>
        <w:rPr>
          <w:ins w:id="49" w:author="Jesús Eduardo Escobar Meza" w:date="2024-09-19T13:16:00Z" w16du:dateUtc="2024-09-19T19:16:00Z"/>
          <w:lang w:val="es-MX"/>
        </w:rPr>
      </w:pPr>
      <w:ins w:id="50" w:author="Jesús Eduardo Escobar Meza" w:date="2024-09-19T11:54:00Z" w16du:dateUtc="2024-09-19T17:54:00Z">
        <w:r>
          <w:rPr>
            <w:lang w:val="es-MX"/>
          </w:rPr>
          <w:t xml:space="preserve">Este </w:t>
        </w:r>
      </w:ins>
      <w:ins w:id="51" w:author="Jesús Eduardo Escobar Meza" w:date="2024-09-19T12:07:00Z" w16du:dateUtc="2024-09-19T18:07:00Z">
        <w:r w:rsidR="005774D1">
          <w:rPr>
            <w:lang w:val="es-MX"/>
          </w:rPr>
          <w:t>programa</w:t>
        </w:r>
      </w:ins>
      <w:ins w:id="52" w:author="Jesús Eduardo Escobar Meza" w:date="2024-09-19T11:55:00Z" w16du:dateUtc="2024-09-19T17:55:00Z">
        <w:r>
          <w:rPr>
            <w:lang w:val="es-MX"/>
          </w:rPr>
          <w:t xml:space="preserve"> tiene 2 algoritmos principales los cuales son el de ordenamiento y el de </w:t>
        </w:r>
      </w:ins>
      <w:ins w:id="53" w:author="Jesús Eduardo Escobar Meza" w:date="2024-09-19T12:07:00Z" w16du:dateUtc="2024-09-19T18:07:00Z">
        <w:r w:rsidR="005774D1">
          <w:rPr>
            <w:lang w:val="es-MX"/>
          </w:rPr>
          <w:t>búsqueda</w:t>
        </w:r>
      </w:ins>
      <w:ins w:id="54" w:author="Jesús Eduardo Escobar Meza" w:date="2024-09-19T12:52:00Z" w16du:dateUtc="2024-09-19T18:52:00Z">
        <w:r w:rsidR="00860E4D">
          <w:rPr>
            <w:lang w:val="es-MX"/>
          </w:rPr>
          <w:t>, en el método de ordenamiento decidimos usar MergeS</w:t>
        </w:r>
      </w:ins>
      <w:ins w:id="55" w:author="Jesús Eduardo Escobar Meza" w:date="2024-09-19T12:53:00Z" w16du:dateUtc="2024-09-19T18:53:00Z">
        <w:r w:rsidR="00860E4D">
          <w:rPr>
            <w:lang w:val="es-MX"/>
          </w:rPr>
          <w:t xml:space="preserve">ort para poder ordenar la bitácora ya que se nos hizo </w:t>
        </w:r>
      </w:ins>
      <w:ins w:id="56" w:author="Jesús Eduardo Escobar Meza" w:date="2024-09-19T12:54:00Z" w16du:dateUtc="2024-09-19T18:54:00Z">
        <w:r w:rsidR="00860E4D">
          <w:rPr>
            <w:lang w:val="es-MX"/>
          </w:rPr>
          <w:t>más</w:t>
        </w:r>
      </w:ins>
      <w:ins w:id="57" w:author="Jesús Eduardo Escobar Meza" w:date="2024-09-19T12:53:00Z" w16du:dateUtc="2024-09-19T18:53:00Z">
        <w:r w:rsidR="00860E4D">
          <w:rPr>
            <w:lang w:val="es-MX"/>
          </w:rPr>
          <w:t xml:space="preserve"> fácil el </w:t>
        </w:r>
      </w:ins>
      <w:ins w:id="58" w:author="Jesús Eduardo Escobar Meza" w:date="2024-09-19T12:54:00Z" w16du:dateUtc="2024-09-19T18:54:00Z">
        <w:r w:rsidR="00860E4D">
          <w:rPr>
            <w:lang w:val="es-MX"/>
          </w:rPr>
          <w:t>implementar</w:t>
        </w:r>
      </w:ins>
      <w:ins w:id="59" w:author="Jesús Eduardo Escobar Meza" w:date="2024-09-19T12:53:00Z" w16du:dateUtc="2024-09-19T18:53:00Z">
        <w:r w:rsidR="00860E4D">
          <w:rPr>
            <w:lang w:val="es-MX"/>
          </w:rPr>
          <w:t xml:space="preserve"> y debido a que tiene una complejidad </w:t>
        </w:r>
      </w:ins>
      <w:ins w:id="60" w:author="Jesús Eduardo Escobar Meza" w:date="2024-09-19T12:54:00Z" w16du:dateUtc="2024-09-19T18:54:00Z">
        <w:r w:rsidR="00860E4D">
          <w:rPr>
            <w:lang w:val="es-MX"/>
          </w:rPr>
          <w:t xml:space="preserve">de </w:t>
        </w:r>
        <w:proofErr w:type="gramStart"/>
        <w:r w:rsidR="00860E4D">
          <w:rPr>
            <w:lang w:val="es-MX"/>
          </w:rPr>
          <w:t>O</w:t>
        </w:r>
        <w:r w:rsidR="00860E4D" w:rsidRPr="00860E4D">
          <w:rPr>
            <w:lang w:val="es-MX"/>
            <w:rPrChange w:id="61" w:author="Jesús Eduardo Escobar Meza" w:date="2024-09-19T12:54:00Z" w16du:dateUtc="2024-09-19T18:54:00Z">
              <w:rPr/>
            </w:rPrChange>
          </w:rPr>
          <w:t>(</w:t>
        </w:r>
        <w:proofErr w:type="gramEnd"/>
        <w:r w:rsidR="00860E4D">
          <w:rPr>
            <w:lang w:val="es-MX"/>
          </w:rPr>
          <w:t>n log n) hace que sea un programa que requiere poco almacenamiento</w:t>
        </w:r>
      </w:ins>
      <w:ins w:id="62" w:author="Jesús Eduardo Escobar Meza" w:date="2024-09-19T12:56:00Z" w16du:dateUtc="2024-09-19T18:56:00Z">
        <w:r w:rsidR="00860E4D">
          <w:rPr>
            <w:lang w:val="es-MX"/>
          </w:rPr>
          <w:t xml:space="preserve">, también para poder hacer más eficiente el código se creo un Id para cada </w:t>
        </w:r>
      </w:ins>
      <w:ins w:id="63" w:author="Jesús Eduardo Escobar Meza" w:date="2024-09-19T12:58:00Z" w16du:dateUtc="2024-09-19T18:58:00Z">
        <w:r w:rsidR="00860E4D">
          <w:rPr>
            <w:lang w:val="es-MX"/>
          </w:rPr>
          <w:t>este se hacia combinando sus horas, minutos, segundos, días, mes y año</w:t>
        </w:r>
      </w:ins>
      <w:ins w:id="64" w:author="Jesús Eduardo Escobar Meza" w:date="2024-09-19T13:03:00Z" w16du:dateUtc="2024-09-19T19:03:00Z">
        <w:r w:rsidR="0090473A">
          <w:rPr>
            <w:lang w:val="es-MX"/>
          </w:rPr>
          <w:t xml:space="preserve">. También se </w:t>
        </w:r>
      </w:ins>
      <w:ins w:id="65" w:author="Jesús Eduardo Escobar Meza" w:date="2024-09-19T13:04:00Z" w16du:dateUtc="2024-09-19T19:04:00Z">
        <w:r w:rsidR="00AB1258">
          <w:rPr>
            <w:lang w:val="es-MX"/>
          </w:rPr>
          <w:t>usó</w:t>
        </w:r>
      </w:ins>
      <w:ins w:id="66" w:author="Jesús Eduardo Escobar Meza" w:date="2024-09-19T13:03:00Z" w16du:dateUtc="2024-09-19T19:03:00Z">
        <w:r w:rsidR="0090473A">
          <w:rPr>
            <w:lang w:val="es-MX"/>
          </w:rPr>
          <w:t xml:space="preserve"> el método de búsqueda de binaria ya que su </w:t>
        </w:r>
      </w:ins>
      <w:ins w:id="67" w:author="Jesús Eduardo Escobar Meza" w:date="2024-09-19T13:04:00Z" w16du:dateUtc="2024-09-19T19:04:00Z">
        <w:r w:rsidR="00AB1258">
          <w:rPr>
            <w:lang w:val="es-MX"/>
          </w:rPr>
          <w:t>complejidad</w:t>
        </w:r>
        <w:r w:rsidR="0090473A">
          <w:rPr>
            <w:lang w:val="es-MX"/>
          </w:rPr>
          <w:t xml:space="preserve"> era de </w:t>
        </w:r>
        <w:proofErr w:type="gramStart"/>
        <w:r w:rsidR="0090473A">
          <w:rPr>
            <w:lang w:val="es-MX"/>
          </w:rPr>
          <w:t>O(</w:t>
        </w:r>
        <w:proofErr w:type="gramEnd"/>
        <w:r w:rsidR="0090473A">
          <w:rPr>
            <w:lang w:val="es-MX"/>
          </w:rPr>
          <w:t>log n)</w:t>
        </w:r>
      </w:ins>
      <w:ins w:id="68" w:author="Jesús Eduardo Escobar Meza" w:date="2024-09-19T13:14:00Z" w16du:dateUtc="2024-09-19T19:14:00Z">
        <w:r w:rsidR="00D97363">
          <w:rPr>
            <w:lang w:val="es-MX"/>
          </w:rPr>
          <w:t>, esto se pudo hac</w:t>
        </w:r>
      </w:ins>
      <w:ins w:id="69" w:author="Jesús Eduardo Escobar Meza" w:date="2024-09-19T13:15:00Z" w16du:dateUtc="2024-09-19T19:15:00Z">
        <w:r w:rsidR="00D97363">
          <w:rPr>
            <w:lang w:val="es-MX"/>
          </w:rPr>
          <w:t xml:space="preserve">er de forma sencilla gracias al Id que se </w:t>
        </w:r>
      </w:ins>
      <w:ins w:id="70" w:author="Jesús Eduardo Escobar Meza" w:date="2024-09-19T13:18:00Z" w16du:dateUtc="2024-09-19T19:18:00Z">
        <w:r w:rsidR="00D97363">
          <w:rPr>
            <w:lang w:val="es-MX"/>
          </w:rPr>
          <w:t>creó</w:t>
        </w:r>
      </w:ins>
      <w:ins w:id="71" w:author="Jesús Eduardo Escobar Meza" w:date="2024-09-19T13:15:00Z" w16du:dateUtc="2024-09-19T19:15:00Z">
        <w:r w:rsidR="00D97363">
          <w:rPr>
            <w:lang w:val="es-MX"/>
          </w:rPr>
          <w:t xml:space="preserve"> </w:t>
        </w:r>
      </w:ins>
      <w:ins w:id="72" w:author="Jesús Eduardo Escobar Meza" w:date="2024-09-19T13:18:00Z" w16du:dateUtc="2024-09-19T19:18:00Z">
        <w:r w:rsidR="00D97363">
          <w:rPr>
            <w:lang w:val="es-MX"/>
          </w:rPr>
          <w:t>para el ordenamiento</w:t>
        </w:r>
      </w:ins>
      <w:ins w:id="73" w:author="Jesús Eduardo Escobar Meza" w:date="2024-09-19T13:15:00Z" w16du:dateUtc="2024-09-19T19:15:00Z">
        <w:r w:rsidR="00D97363">
          <w:rPr>
            <w:lang w:val="es-MX"/>
          </w:rPr>
          <w:t>.</w:t>
        </w:r>
      </w:ins>
    </w:p>
    <w:p w14:paraId="5DE662B6" w14:textId="60039A9F" w:rsidR="005A36EC" w:rsidRPr="00860E4D" w:rsidRDefault="00D97363" w:rsidP="00D318A1">
      <w:pPr>
        <w:rPr>
          <w:lang w:val="es-MX"/>
        </w:rPr>
      </w:pPr>
      <w:ins w:id="74" w:author="Jesús Eduardo Escobar Meza" w:date="2024-09-19T13:16:00Z" w16du:dateUtc="2024-09-19T19:16:00Z">
        <w:r>
          <w:rPr>
            <w:lang w:val="es-MX"/>
          </w:rPr>
          <w:t xml:space="preserve">El código se </w:t>
        </w:r>
      </w:ins>
      <w:ins w:id="75" w:author="Jesús Eduardo Escobar Meza" w:date="2024-09-19T13:19:00Z" w16du:dateUtc="2024-09-19T19:19:00Z">
        <w:r w:rsidR="004611E8">
          <w:rPr>
            <w:lang w:val="es-MX"/>
          </w:rPr>
          <w:t>decidió</w:t>
        </w:r>
      </w:ins>
      <w:ins w:id="76" w:author="Jesús Eduardo Escobar Meza" w:date="2024-09-19T13:16:00Z" w16du:dateUtc="2024-09-19T19:16:00Z">
        <w:r>
          <w:rPr>
            <w:lang w:val="es-MX"/>
          </w:rPr>
          <w:t xml:space="preserve"> estructurar en 2 clases además del main</w:t>
        </w:r>
      </w:ins>
      <w:ins w:id="77" w:author="Jesús Eduardo Escobar Meza" w:date="2024-09-19T13:19:00Z" w16du:dateUtc="2024-09-19T19:19:00Z">
        <w:r w:rsidR="004611E8">
          <w:rPr>
            <w:lang w:val="es-MX"/>
          </w:rPr>
          <w:t xml:space="preserve"> la primera clase seria </w:t>
        </w:r>
        <w:r w:rsidR="004611E8" w:rsidRPr="004611E8">
          <w:rPr>
            <w:lang w:val="es-MX"/>
            <w:rPrChange w:id="78" w:author="Jesús Eduardo Escobar Meza" w:date="2024-09-19T13:19:00Z" w16du:dateUtc="2024-09-19T19:19:00Z">
              <w:rPr/>
            </w:rPrChange>
          </w:rPr>
          <w:t>“R</w:t>
        </w:r>
        <w:r w:rsidR="004611E8">
          <w:rPr>
            <w:lang w:val="es-MX"/>
          </w:rPr>
          <w:t xml:space="preserve">egistro” la </w:t>
        </w:r>
      </w:ins>
      <w:ins w:id="79" w:author="Jesús Eduardo Escobar Meza" w:date="2024-09-19T13:27:00Z" w16du:dateUtc="2024-09-19T19:27:00Z">
        <w:r w:rsidR="00961397">
          <w:rPr>
            <w:lang w:val="es-MX"/>
          </w:rPr>
          <w:t>cual se encargaría</w:t>
        </w:r>
      </w:ins>
      <w:ins w:id="80" w:author="Jesús Eduardo Escobar Meza" w:date="2024-09-19T13:46:00Z" w16du:dateUtc="2024-09-19T19:46:00Z">
        <w:r w:rsidR="005A36EC">
          <w:rPr>
            <w:lang w:val="es-MX"/>
          </w:rPr>
          <w:t xml:space="preserve"> de estandarizar y crear un Id para cada registro</w:t>
        </w:r>
      </w:ins>
      <w:ins w:id="81" w:author="Jesús Eduardo Escobar Meza" w:date="2024-09-19T13:47:00Z" w16du:dateUtc="2024-09-19T19:47:00Z">
        <w:r w:rsidR="005A36EC">
          <w:rPr>
            <w:lang w:val="es-MX"/>
          </w:rPr>
          <w:t xml:space="preserve"> del archivo </w:t>
        </w:r>
      </w:ins>
      <w:ins w:id="82" w:author="Jesús Eduardo Escobar Meza" w:date="2024-09-19T13:49:00Z" w16du:dateUtc="2024-09-19T19:49:00Z">
        <w:r w:rsidR="005A36EC">
          <w:rPr>
            <w:lang w:val="es-MX"/>
          </w:rPr>
          <w:t xml:space="preserve">bitácora esto </w:t>
        </w:r>
      </w:ins>
      <w:ins w:id="83" w:author="Jesús Eduardo Escobar Meza" w:date="2024-09-19T13:50:00Z" w16du:dateUtc="2024-09-19T19:50:00Z">
        <w:r w:rsidR="005A36EC">
          <w:rPr>
            <w:lang w:val="es-MX"/>
          </w:rPr>
          <w:t>para facilitar el ordenamiento y la búsqueda de los registros. La clase “</w:t>
        </w:r>
        <w:proofErr w:type="spellStart"/>
        <w:r w:rsidR="005A36EC">
          <w:rPr>
            <w:lang w:val="es-MX"/>
          </w:rPr>
          <w:t>Bitacora</w:t>
        </w:r>
        <w:proofErr w:type="spellEnd"/>
        <w:r w:rsidR="005A36EC">
          <w:rPr>
            <w:lang w:val="es-MX"/>
          </w:rPr>
          <w:t>” se encarga d</w:t>
        </w:r>
      </w:ins>
      <w:ins w:id="84" w:author="Jesús Eduardo Escobar Meza" w:date="2024-09-19T13:51:00Z" w16du:dateUtc="2024-09-19T19:51:00Z">
        <w:r w:rsidR="005A36EC">
          <w:rPr>
            <w:lang w:val="es-MX"/>
          </w:rPr>
          <w:t>e</w:t>
        </w:r>
      </w:ins>
      <w:ins w:id="85" w:author="Jesús Eduardo Escobar Meza" w:date="2024-09-19T14:01:00Z" w16du:dateUtc="2024-09-19T20:01:00Z">
        <w:r w:rsidR="00A062B0">
          <w:rPr>
            <w:lang w:val="es-MX"/>
          </w:rPr>
          <w:t xml:space="preserve"> abrir el archivo y asegurar se que se abra de manera correcta,</w:t>
        </w:r>
      </w:ins>
      <w:ins w:id="86" w:author="Jesús Eduardo Escobar Meza" w:date="2024-09-19T13:51:00Z" w16du:dateUtc="2024-09-19T19:51:00Z">
        <w:r w:rsidR="005A36EC">
          <w:rPr>
            <w:lang w:val="es-MX"/>
          </w:rPr>
          <w:t xml:space="preserve"> ordenar </w:t>
        </w:r>
      </w:ins>
      <w:ins w:id="87" w:author="Jesús Eduardo Escobar Meza" w:date="2024-09-19T13:54:00Z" w16du:dateUtc="2024-09-19T19:54:00Z">
        <w:r w:rsidR="00A062B0">
          <w:rPr>
            <w:lang w:val="es-MX"/>
          </w:rPr>
          <w:t>los registros que están en la bitácora, crea un archivo .</w:t>
        </w:r>
        <w:proofErr w:type="spellStart"/>
        <w:r w:rsidR="00A062B0">
          <w:rPr>
            <w:lang w:val="es-MX"/>
          </w:rPr>
          <w:t>txt</w:t>
        </w:r>
        <w:proofErr w:type="spellEnd"/>
        <w:r w:rsidR="00A062B0">
          <w:rPr>
            <w:lang w:val="es-MX"/>
          </w:rPr>
          <w:t xml:space="preserve"> con la bitácora ordenada</w:t>
        </w:r>
      </w:ins>
      <w:ins w:id="88" w:author="Jesús Eduardo Escobar Meza" w:date="2024-09-19T14:00:00Z" w16du:dateUtc="2024-09-19T20:00:00Z">
        <w:r w:rsidR="00A062B0">
          <w:rPr>
            <w:lang w:val="es-MX"/>
          </w:rPr>
          <w:t xml:space="preserve">, otra </w:t>
        </w:r>
      </w:ins>
      <w:ins w:id="89" w:author="Jesús Eduardo Escobar Meza" w:date="2024-09-19T14:07:00Z" w16du:dateUtc="2024-09-19T20:07:00Z">
        <w:r w:rsidR="00540079">
          <w:rPr>
            <w:lang w:val="es-MX"/>
          </w:rPr>
          <w:t>función</w:t>
        </w:r>
      </w:ins>
      <w:ins w:id="90" w:author="Jesús Eduardo Escobar Meza" w:date="2024-09-19T14:00:00Z" w16du:dateUtc="2024-09-19T20:00:00Z">
        <w:r w:rsidR="00A062B0">
          <w:rPr>
            <w:lang w:val="es-MX"/>
          </w:rPr>
          <w:t xml:space="preserve"> que tiene es </w:t>
        </w:r>
      </w:ins>
      <w:ins w:id="91" w:author="Jesús Eduardo Escobar Meza" w:date="2024-09-19T14:02:00Z" w16du:dateUtc="2024-09-19T20:02:00Z">
        <w:r w:rsidR="00A062B0">
          <w:rPr>
            <w:lang w:val="es-MX"/>
          </w:rPr>
          <w:t xml:space="preserve">la de </w:t>
        </w:r>
      </w:ins>
      <w:ins w:id="92" w:author="Jesús Eduardo Escobar Meza" w:date="2024-09-19T14:07:00Z" w16du:dateUtc="2024-09-19T20:07:00Z">
        <w:r w:rsidR="00540079">
          <w:rPr>
            <w:lang w:val="es-MX"/>
          </w:rPr>
          <w:t>búsqueda</w:t>
        </w:r>
      </w:ins>
      <w:ins w:id="93" w:author="Jesús Eduardo Escobar Meza" w:date="2024-09-19T14:02:00Z" w16du:dateUtc="2024-09-19T20:02:00Z">
        <w:r w:rsidR="00A062B0">
          <w:rPr>
            <w:lang w:val="es-MX"/>
          </w:rPr>
          <w:t xml:space="preserve"> binaria la cual </w:t>
        </w:r>
      </w:ins>
      <w:ins w:id="94" w:author="Jesús Eduardo Escobar Meza" w:date="2024-09-19T14:07:00Z" w16du:dateUtc="2024-09-19T20:07:00Z">
        <w:r w:rsidR="00540079">
          <w:rPr>
            <w:lang w:val="es-MX"/>
          </w:rPr>
          <w:t>permite</w:t>
        </w:r>
      </w:ins>
      <w:ins w:id="95" w:author="Jesús Eduardo Escobar Meza" w:date="2024-09-19T14:02:00Z" w16du:dateUtc="2024-09-19T20:02:00Z">
        <w:r w:rsidR="00A062B0">
          <w:rPr>
            <w:lang w:val="es-MX"/>
          </w:rPr>
          <w:t xml:space="preserve"> buscar un registro, </w:t>
        </w:r>
      </w:ins>
      <w:ins w:id="96" w:author="Jesús Eduardo Escobar Meza" w:date="2024-09-19T14:06:00Z" w16du:dateUtc="2024-09-19T20:06:00Z">
        <w:r w:rsidR="00540079">
          <w:rPr>
            <w:lang w:val="es-MX"/>
          </w:rPr>
          <w:t>además</w:t>
        </w:r>
      </w:ins>
      <w:ins w:id="97" w:author="Jesús Eduardo Escobar Meza" w:date="2024-09-19T14:02:00Z" w16du:dateUtc="2024-09-19T20:02:00Z">
        <w:r w:rsidR="00A062B0">
          <w:rPr>
            <w:lang w:val="es-MX"/>
          </w:rPr>
          <w:t xml:space="preserve"> de contar</w:t>
        </w:r>
      </w:ins>
      <w:ins w:id="98" w:author="Jesús Eduardo Escobar Meza" w:date="2024-09-19T14:06:00Z" w16du:dateUtc="2024-09-19T20:06:00Z">
        <w:r w:rsidR="00540079">
          <w:rPr>
            <w:lang w:val="es-MX"/>
          </w:rPr>
          <w:t xml:space="preserve"> la cantidad de registros que se van a mandar en un </w:t>
        </w:r>
      </w:ins>
      <w:ins w:id="99" w:author="Jesús Eduardo Escobar Meza" w:date="2024-09-19T14:07:00Z" w16du:dateUtc="2024-09-19T20:07:00Z">
        <w:r w:rsidR="00540079">
          <w:rPr>
            <w:lang w:val="es-MX"/>
          </w:rPr>
          <w:t>archivo, se encarga también de mandar a pedir al usuario las fechas de búsqueda de los registros que quiere</w:t>
        </w:r>
      </w:ins>
      <w:ins w:id="100" w:author="Jesús Eduardo Escobar Meza" w:date="2024-09-19T15:57:00Z" w16du:dateUtc="2024-09-19T21:57:00Z">
        <w:r w:rsidR="00AA7B4D">
          <w:rPr>
            <w:lang w:val="es-MX"/>
          </w:rPr>
          <w:t xml:space="preserve"> y regresarte un archivo .</w:t>
        </w:r>
      </w:ins>
      <w:proofErr w:type="spellStart"/>
      <w:ins w:id="101" w:author="Jesús Eduardo Escobar Meza" w:date="2024-09-19T15:58:00Z" w16du:dateUtc="2024-09-19T21:58:00Z">
        <w:r w:rsidR="00AA7B4D">
          <w:rPr>
            <w:lang w:val="es-MX"/>
          </w:rPr>
          <w:t>txt</w:t>
        </w:r>
        <w:proofErr w:type="spellEnd"/>
        <w:r w:rsidR="00AA7B4D">
          <w:rPr>
            <w:lang w:val="es-MX"/>
          </w:rPr>
          <w:t xml:space="preserve"> con los registros que se encuentren en ese rango.</w:t>
        </w:r>
        <w:r w:rsidR="007C049C">
          <w:rPr>
            <w:lang w:val="es-MX"/>
          </w:rPr>
          <w:t xml:space="preserve"> El archivo main se encarga de mandar a llamar a las clases </w:t>
        </w:r>
      </w:ins>
      <w:ins w:id="102" w:author="Jesús Eduardo Escobar Meza" w:date="2024-09-19T16:01:00Z" w16du:dateUtc="2024-09-19T22:01:00Z">
        <w:r w:rsidR="00FC1DF0">
          <w:rPr>
            <w:lang w:val="es-MX"/>
          </w:rPr>
          <w:t>y de preguntarle al usuario si quiere hacer otra búsqueda además de mandar los datos para que se creen los a</w:t>
        </w:r>
      </w:ins>
      <w:ins w:id="103" w:author="Jesús Eduardo Escobar Meza" w:date="2024-09-19T16:02:00Z" w16du:dateUtc="2024-09-19T22:02:00Z">
        <w:r w:rsidR="00FC1DF0">
          <w:rPr>
            <w:lang w:val="es-MX"/>
          </w:rPr>
          <w:t>rchivos</w:t>
        </w:r>
      </w:ins>
    </w:p>
    <w:p w14:paraId="43B3569A" w14:textId="37B90563" w:rsidR="00D318A1" w:rsidRPr="00A013E9" w:rsidRDefault="00D318A1">
      <w:pPr>
        <w:pStyle w:val="ListParagraph"/>
        <w:numPr>
          <w:ilvl w:val="0"/>
          <w:numId w:val="1"/>
        </w:numPr>
        <w:rPr>
          <w:ins w:id="104" w:author="Jesús Eduardo Escobar Meza" w:date="2024-09-19T11:34:00Z" w16du:dateUtc="2024-09-19T17:34:00Z"/>
          <w:lang w:val="es-MX"/>
        </w:rPr>
        <w:pPrChange w:id="105" w:author="Jesús Eduardo Escobar Meza" w:date="2024-09-19T13:56:00Z" w16du:dateUtc="2024-09-19T19:56:00Z">
          <w:pPr/>
        </w:pPrChange>
      </w:pPr>
      <w:del w:id="106" w:author="Jesús Eduardo Escobar Meza" w:date="2024-09-19T11:34:00Z" w16du:dateUtc="2024-09-19T17:34:00Z">
        <w:r w:rsidRPr="00A013E9" w:rsidDel="00A013E9">
          <w:rPr>
            <w:lang w:val="es-MX"/>
          </w:rPr>
          <w:delText xml:space="preserve">1) </w:delText>
        </w:r>
      </w:del>
      <w:r w:rsidRPr="00A013E9">
        <w:rPr>
          <w:lang w:val="es-MX"/>
        </w:rPr>
        <w:t>¿Mi autoevaluación del desempeño en esta actividad integradora es? (Numérica entre 1 y 100)</w:t>
      </w:r>
    </w:p>
    <w:p w14:paraId="6C23E299" w14:textId="7329A16C" w:rsidR="00A013E9" w:rsidRPr="000306B2" w:rsidRDefault="000306B2">
      <w:pPr>
        <w:ind w:left="360"/>
        <w:rPr>
          <w:lang w:val="es-MX"/>
        </w:rPr>
        <w:pPrChange w:id="107" w:author="Jesús Eduardo Escobar Meza" w:date="2024-09-19T11:53:00Z" w16du:dateUtc="2024-09-19T17:53:00Z">
          <w:pPr/>
        </w:pPrChange>
      </w:pPr>
      <w:ins w:id="108" w:author="Jesús Eduardo Escobar Meza" w:date="2024-09-19T11:53:00Z" w16du:dateUtc="2024-09-19T17:53:00Z">
        <w:r>
          <w:rPr>
            <w:lang w:val="es-MX"/>
          </w:rPr>
          <w:t xml:space="preserve">Mi </w:t>
        </w:r>
      </w:ins>
      <w:ins w:id="109" w:author="Jesús Eduardo Escobar Meza" w:date="2024-09-19T11:54:00Z" w16du:dateUtc="2024-09-19T17:54:00Z">
        <w:r>
          <w:rPr>
            <w:lang w:val="es-MX"/>
          </w:rPr>
          <w:t xml:space="preserve">desempeño durante esta actividad </w:t>
        </w:r>
        <w:r w:rsidR="0076172E">
          <w:rPr>
            <w:lang w:val="es-MX"/>
          </w:rPr>
          <w:t>la considero del 100</w:t>
        </w:r>
      </w:ins>
    </w:p>
    <w:p w14:paraId="520E221E" w14:textId="77777777" w:rsidR="00D318A1" w:rsidRPr="00D318A1" w:rsidRDefault="00D318A1" w:rsidP="00D318A1">
      <w:pPr>
        <w:rPr>
          <w:lang w:val="es-MX"/>
        </w:rPr>
      </w:pPr>
      <w:r w:rsidRPr="00D318A1">
        <w:rPr>
          <w:lang w:val="es-MX"/>
        </w:rPr>
        <w:t>2) Para cada integrante del equipo una coevaluación </w:t>
      </w:r>
    </w:p>
    <w:p w14:paraId="09F2097E" w14:textId="42F768F2" w:rsidR="00D318A1" w:rsidRDefault="00D318A1" w:rsidP="00D318A1">
      <w:pPr>
        <w:rPr>
          <w:lang w:val="es-MX"/>
        </w:rPr>
      </w:pPr>
      <w:r w:rsidRPr="00D318A1">
        <w:rPr>
          <w:lang w:val="es-MX"/>
        </w:rPr>
        <w:t>   ¿La coevaluación en esta actividad integradora que doy a mi compañero [</w:t>
      </w:r>
      <w:del w:id="110" w:author="Jesús Eduardo Escobar Meza" w:date="2024-09-19T11:33:00Z" w16du:dateUtc="2024-09-19T17:33:00Z">
        <w:r w:rsidDel="00A013E9">
          <w:rPr>
            <w:lang w:val="es-MX"/>
          </w:rPr>
          <w:delText>Angel</w:delText>
        </w:r>
      </w:del>
      <w:ins w:id="111" w:author="Jesús Eduardo Escobar Meza" w:date="2024-09-19T11:33:00Z" w16du:dateUtc="2024-09-19T17:33:00Z">
        <w:r w:rsidR="00A013E9">
          <w:rPr>
            <w:lang w:val="es-MX"/>
          </w:rPr>
          <w:t>Ángel</w:t>
        </w:r>
      </w:ins>
      <w:r>
        <w:rPr>
          <w:lang w:val="es-MX"/>
        </w:rPr>
        <w:t xml:space="preserve"> Gabriel</w:t>
      </w:r>
      <w:ins w:id="112" w:author="Jesús Eduardo Escobar Meza" w:date="2024-09-19T15:58:00Z" w16du:dateUtc="2024-09-19T21:58:00Z">
        <w:r w:rsidR="007C049C">
          <w:rPr>
            <w:lang w:val="es-MX"/>
          </w:rPr>
          <w:t xml:space="preserve"> Camacho Pérez</w:t>
        </w:r>
      </w:ins>
      <w:r w:rsidRPr="00D318A1">
        <w:rPr>
          <w:lang w:val="es-MX"/>
        </w:rPr>
        <w:t>] es?</w:t>
      </w:r>
      <w:ins w:id="113" w:author="Jesús Eduardo Escobar Meza" w:date="2024-09-19T11:34:00Z" w16du:dateUtc="2024-09-19T17:34:00Z">
        <w:r w:rsidR="00A013E9">
          <w:rPr>
            <w:lang w:val="es-MX"/>
          </w:rPr>
          <w:t xml:space="preserve"> 100</w:t>
        </w:r>
      </w:ins>
    </w:p>
    <w:p w14:paraId="033FC061" w14:textId="4B0D6F54" w:rsidR="00D318A1" w:rsidRPr="00D318A1" w:rsidRDefault="00D318A1" w:rsidP="00D318A1">
      <w:pPr>
        <w:rPr>
          <w:lang w:val="es-MX"/>
        </w:rPr>
      </w:pPr>
      <w:r>
        <w:rPr>
          <w:lang w:val="es-MX"/>
        </w:rPr>
        <w:t xml:space="preserve">   </w:t>
      </w:r>
      <w:r w:rsidRPr="00D318A1">
        <w:rPr>
          <w:lang w:val="es-MX"/>
        </w:rPr>
        <w:t>¿La coevaluación en esta actividad integradora que doy a mi compañero [</w:t>
      </w:r>
      <w:ins w:id="114" w:author="Jesús Eduardo Escobar Meza" w:date="2024-09-19T11:24:00Z" w16du:dateUtc="2024-09-19T17:24:00Z">
        <w:r w:rsidR="0085452F">
          <w:rPr>
            <w:lang w:val="es-MX"/>
          </w:rPr>
          <w:t xml:space="preserve">Ana </w:t>
        </w:r>
      </w:ins>
      <w:ins w:id="115" w:author="Jesús Eduardo Escobar Meza" w:date="2024-09-19T15:59:00Z" w16du:dateUtc="2024-09-19T21:59:00Z">
        <w:r w:rsidR="007C049C">
          <w:rPr>
            <w:lang w:val="es-MX"/>
          </w:rPr>
          <w:t>P</w:t>
        </w:r>
      </w:ins>
      <w:ins w:id="116" w:author="Jesús Eduardo Escobar Meza" w:date="2024-09-19T11:24:00Z" w16du:dateUtc="2024-09-19T17:24:00Z">
        <w:r w:rsidR="0085452F">
          <w:rPr>
            <w:lang w:val="es-MX"/>
          </w:rPr>
          <w:t>aula</w:t>
        </w:r>
      </w:ins>
      <w:ins w:id="117" w:author="Jesús Eduardo Escobar Meza" w:date="2024-09-19T15:59:00Z" w16du:dateUtc="2024-09-19T21:59:00Z">
        <w:r w:rsidR="007C049C">
          <w:rPr>
            <w:lang w:val="es-MX"/>
          </w:rPr>
          <w:t xml:space="preserve"> Navarro Hern</w:t>
        </w:r>
        <w:r w:rsidR="00386FE7">
          <w:rPr>
            <w:lang w:val="es-MX"/>
          </w:rPr>
          <w:t>á</w:t>
        </w:r>
        <w:r w:rsidR="007C049C">
          <w:rPr>
            <w:lang w:val="es-MX"/>
          </w:rPr>
          <w:t>nd</w:t>
        </w:r>
        <w:r w:rsidR="00386FE7">
          <w:rPr>
            <w:lang w:val="es-MX"/>
          </w:rPr>
          <w:t>e</w:t>
        </w:r>
        <w:r w:rsidR="007C049C">
          <w:rPr>
            <w:lang w:val="es-MX"/>
          </w:rPr>
          <w:t>z</w:t>
        </w:r>
      </w:ins>
      <w:del w:id="118" w:author="Jesús Eduardo Escobar Meza" w:date="2024-09-19T11:24:00Z" w16du:dateUtc="2024-09-19T17:24:00Z">
        <w:r w:rsidDel="0085452F">
          <w:rPr>
            <w:lang w:val="es-MX"/>
          </w:rPr>
          <w:delText>Angel Gabriel</w:delText>
        </w:r>
      </w:del>
      <w:r w:rsidRPr="00D318A1">
        <w:rPr>
          <w:lang w:val="es-MX"/>
        </w:rPr>
        <w:t xml:space="preserve">] es? </w:t>
      </w:r>
      <w:ins w:id="119" w:author="Jesús Eduardo Escobar Meza" w:date="2024-09-19T11:34:00Z" w16du:dateUtc="2024-09-19T17:34:00Z">
        <w:r w:rsidR="00A013E9">
          <w:rPr>
            <w:lang w:val="es-MX"/>
          </w:rPr>
          <w:t>100</w:t>
        </w:r>
      </w:ins>
    </w:p>
    <w:p w14:paraId="32B96B9D" w14:textId="77777777" w:rsidR="00B65D78" w:rsidRPr="00D318A1" w:rsidRDefault="00B65D78">
      <w:pPr>
        <w:rPr>
          <w:lang w:val="es-MX"/>
        </w:rPr>
      </w:pPr>
    </w:p>
    <w:sectPr w:rsidR="00B65D78" w:rsidRPr="00D3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67556"/>
    <w:multiLevelType w:val="hybridMultilevel"/>
    <w:tmpl w:val="9B50D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264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esús Eduardo Escobar Meza">
    <w15:presenceInfo w15:providerId="AD" w15:userId="S::A01743270@tec.mx::e719865e-efce-44da-9899-8b70b963b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A1"/>
    <w:rsid w:val="000306B2"/>
    <w:rsid w:val="000368FF"/>
    <w:rsid w:val="00195874"/>
    <w:rsid w:val="00320A18"/>
    <w:rsid w:val="00386FE7"/>
    <w:rsid w:val="004611E8"/>
    <w:rsid w:val="00540079"/>
    <w:rsid w:val="0054548E"/>
    <w:rsid w:val="005774D1"/>
    <w:rsid w:val="005A0209"/>
    <w:rsid w:val="005A36EC"/>
    <w:rsid w:val="007421D4"/>
    <w:rsid w:val="0076172E"/>
    <w:rsid w:val="007C049C"/>
    <w:rsid w:val="0085452F"/>
    <w:rsid w:val="00860E4D"/>
    <w:rsid w:val="0090473A"/>
    <w:rsid w:val="00961397"/>
    <w:rsid w:val="00A013E9"/>
    <w:rsid w:val="00A062B0"/>
    <w:rsid w:val="00AA7B4D"/>
    <w:rsid w:val="00AB1258"/>
    <w:rsid w:val="00B65D78"/>
    <w:rsid w:val="00C039BF"/>
    <w:rsid w:val="00D318A1"/>
    <w:rsid w:val="00D97363"/>
    <w:rsid w:val="00FC1DF0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3DAF"/>
  <w15:chartTrackingRefBased/>
  <w15:docId w15:val="{E464B68D-7255-42E1-9939-C76C7333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318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46F9-E86F-4B95-A459-2F6DAEB9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Eduardo Escobar Meza</dc:creator>
  <cp:keywords/>
  <dc:description/>
  <cp:lastModifiedBy>Jesús Eduardo Escobar Meza</cp:lastModifiedBy>
  <cp:revision>2</cp:revision>
  <dcterms:created xsi:type="dcterms:W3CDTF">2024-09-19T22:03:00Z</dcterms:created>
  <dcterms:modified xsi:type="dcterms:W3CDTF">2024-09-19T22:03:00Z</dcterms:modified>
</cp:coreProperties>
</file>